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B1FD0" w:rsidRDefault="005247B1">
      <w:pPr>
        <w:pStyle w:val="Ttulo"/>
        <w:jc w:val="center"/>
      </w:pPr>
      <w:bookmarkStart w:id="0" w:name="_wi88hx7ivip0" w:colFirst="0" w:colLast="0"/>
      <w:bookmarkEnd w:id="0"/>
      <w:r>
        <w:t>Definição do Escopo do Projeto</w:t>
      </w:r>
    </w:p>
    <w:p w14:paraId="00000002" w14:textId="77777777" w:rsidR="003B1FD0" w:rsidRDefault="003B1FD0"/>
    <w:p w14:paraId="00000003" w14:textId="77777777" w:rsidR="003B1FD0" w:rsidRDefault="005247B1">
      <w:pPr>
        <w:pStyle w:val="Ttulo2"/>
      </w:pPr>
      <w:bookmarkStart w:id="1" w:name="_63xqpio6uqkw" w:colFirst="0" w:colLast="0"/>
      <w:bookmarkEnd w:id="1"/>
      <w:r>
        <w:t>Problema</w:t>
      </w:r>
    </w:p>
    <w:p w14:paraId="00000004" w14:textId="60207118" w:rsidR="003B1FD0" w:rsidRDefault="00D60C02" w:rsidP="00D60C02">
      <w:pPr>
        <w:ind w:firstLine="720"/>
        <w:rPr>
          <w:color w:val="666666"/>
        </w:rPr>
      </w:pPr>
      <w:r>
        <w:rPr>
          <w:color w:val="666666"/>
        </w:rPr>
        <w:t xml:space="preserve">/* </w:t>
      </w:r>
      <w:r w:rsidR="005247B1">
        <w:rPr>
          <w:color w:val="666666"/>
        </w:rPr>
        <w:t>Em qual problema eu vejo uma oportunidade de desenvolvimento?</w:t>
      </w:r>
    </w:p>
    <w:p w14:paraId="00000005" w14:textId="7380A7BA" w:rsidR="003B1FD0" w:rsidRDefault="005247B1" w:rsidP="00D60C02">
      <w:pPr>
        <w:ind w:left="720"/>
        <w:rPr>
          <w:color w:val="666666"/>
        </w:rPr>
      </w:pPr>
      <w:r>
        <w:rPr>
          <w:color w:val="666666"/>
        </w:rPr>
        <w:t>Defina a área da sociedade em que pretende atuar, isto ajudará a definir seu problema alvo, como por exemplo: Saúde, Educação, Desigualdade, Acessibilidade, Meio Ambiente, Impacto social, tecnologia, Indústria,...</w:t>
      </w:r>
      <w:r w:rsidR="00D60C02">
        <w:rPr>
          <w:color w:val="666666"/>
        </w:rPr>
        <w:t>*/</w:t>
      </w:r>
    </w:p>
    <w:p w14:paraId="29AF8408" w14:textId="5E03EED1" w:rsidR="00D60C02" w:rsidRDefault="00D60C02" w:rsidP="00D60C02">
      <w:pPr>
        <w:ind w:left="720"/>
        <w:rPr>
          <w:color w:val="666666"/>
        </w:rPr>
      </w:pPr>
    </w:p>
    <w:p w14:paraId="54AE137E" w14:textId="7E98E4B0" w:rsidR="00123F32" w:rsidRDefault="00123F32" w:rsidP="00123F32">
      <w:pPr>
        <w:pStyle w:val="PargrafodaLista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popularidade da energia renovável ainda é muito baixa e sua empregabilidade menor ainda, mas sabemos que seu potencial energético pode mudar as coisas como as conhecemos hoje, por exemplo: os transportes ferroviários de antes movidos a carvão e óleo, hoje começam a dar espaço aos </w:t>
      </w:r>
      <w:r w:rsidRPr="00524C53">
        <w:rPr>
          <w:rFonts w:ascii="Arial Unicode MS" w:eastAsia="Arial Unicode MS" w:hAnsi="Arial Unicode MS" w:cs="Arial Unicode MS"/>
          <w:i/>
          <w:iCs/>
        </w:rPr>
        <w:t>“</w:t>
      </w:r>
      <w:r>
        <w:rPr>
          <w:rFonts w:ascii="Arial Unicode MS" w:eastAsia="Arial Unicode MS" w:hAnsi="Arial Unicode MS" w:cs="Arial Unicode MS"/>
          <w:i/>
          <w:iCs/>
        </w:rPr>
        <w:t>Super Expressos</w:t>
      </w:r>
      <w:r w:rsidRPr="00524C53">
        <w:rPr>
          <w:rFonts w:ascii="Arial Unicode MS" w:eastAsia="Arial Unicode MS" w:hAnsi="Arial Unicode MS" w:cs="Arial Unicode MS"/>
          <w:i/>
          <w:iCs/>
        </w:rPr>
        <w:t>”</w:t>
      </w:r>
      <w:r>
        <w:rPr>
          <w:rFonts w:ascii="Arial Unicode MS" w:eastAsia="Arial Unicode MS" w:hAnsi="Arial Unicode MS" w:cs="Arial Unicode MS"/>
        </w:rPr>
        <w:t xml:space="preserve"> ou trem-balas movidos basicamente a energia eletromagnética.</w:t>
      </w:r>
    </w:p>
    <w:p w14:paraId="57EDB10D" w14:textId="223E4F7C" w:rsidR="00123F32" w:rsidRDefault="00123F32" w:rsidP="00D60C02">
      <w:pPr>
        <w:ind w:left="720"/>
        <w:rPr>
          <w:color w:val="666666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 wp14:anchorId="2508E6CA" wp14:editId="618AA26E">
            <wp:extent cx="2105026" cy="1365626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86" cy="13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666666"/>
        </w:rPr>
        <w:drawing>
          <wp:inline distT="0" distB="0" distL="0" distR="0" wp14:anchorId="4B7C16CC" wp14:editId="3718B116">
            <wp:extent cx="2449286" cy="13716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54" cy="13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0BFC" w14:textId="04FC9087" w:rsidR="00D60C02" w:rsidRPr="00D60C02" w:rsidRDefault="00D60C02" w:rsidP="00D60C02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60C02">
        <w:rPr>
          <w:rFonts w:ascii="Arial Unicode MS" w:eastAsia="Arial Unicode MS" w:hAnsi="Arial Unicode MS" w:cs="Arial Unicode MS"/>
        </w:rPr>
        <w:t>Ainda dependemos na maior parte de energia elétrica produzidas de fontes não renováveis como carvão e petróleo. Estas energias por sua vez impactam negativamente no meio ambiente produzindo uma grande quantidade de CO2 por dia.</w:t>
      </w:r>
    </w:p>
    <w:p w14:paraId="6AAF8A67" w14:textId="0AA51CB0" w:rsidR="00D60C02" w:rsidRPr="00D60C02" w:rsidRDefault="00D60C02" w:rsidP="00D60C02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60C02">
        <w:rPr>
          <w:rFonts w:ascii="Arial Unicode MS" w:eastAsia="Arial Unicode MS" w:hAnsi="Arial Unicode MS" w:cs="Arial Unicode MS"/>
        </w:rPr>
        <w:t xml:space="preserve">A empregabilidade do petróleo no mundo atual é simplesmente vital seja na mobilidade urbana como: combustíveis, asfalto e lubrificantes; como também na produção e comércio do plástico e seus derivados. </w:t>
      </w:r>
    </w:p>
    <w:p w14:paraId="6AD1315B" w14:textId="4127C9E4" w:rsidR="005B5978" w:rsidRDefault="00D60C02" w:rsidP="005B5978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D60C02">
        <w:rPr>
          <w:rFonts w:ascii="Arial Unicode MS" w:eastAsia="Arial Unicode MS" w:hAnsi="Arial Unicode MS" w:cs="Arial Unicode MS"/>
        </w:rPr>
        <w:t>No mercado financeiro a indústria de petróleo e gás por exemplo são usadas diariamente para definir o crescimento ou o declínio do poder econômico de um país naquele dia e até mesmo afetar economicamente por meio de sanções outros países que não corresponderem aos interesses alheios</w:t>
      </w:r>
      <w:r w:rsidR="000D264B">
        <w:rPr>
          <w:rFonts w:ascii="Arial Unicode MS" w:eastAsia="Arial Unicode MS" w:hAnsi="Arial Unicode MS" w:cs="Arial Unicode MS"/>
        </w:rPr>
        <w:t xml:space="preserve"> tamanha a popularidade do setor energético que tem o petróleo.</w:t>
      </w:r>
    </w:p>
    <w:p w14:paraId="2E790B3E" w14:textId="4EBE247E" w:rsidR="000D264B" w:rsidRPr="005B5978" w:rsidRDefault="000D264B" w:rsidP="005B5978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brasil </w:t>
      </w:r>
    </w:p>
    <w:p w14:paraId="00000006" w14:textId="77777777" w:rsidR="003B1FD0" w:rsidRDefault="005247B1">
      <w:pPr>
        <w:pStyle w:val="Ttulo2"/>
      </w:pPr>
      <w:bookmarkStart w:id="2" w:name="_g1pjf9t1rga6" w:colFirst="0" w:colLast="0"/>
      <w:bookmarkEnd w:id="2"/>
      <w:r>
        <w:t>P</w:t>
      </w:r>
      <w:r>
        <w:t>úblico-alvo</w:t>
      </w:r>
    </w:p>
    <w:p w14:paraId="00000007" w14:textId="77777777" w:rsidR="003B1FD0" w:rsidRDefault="005247B1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Quais são os grupos de pessoa</w:t>
      </w:r>
      <w:r>
        <w:rPr>
          <w:color w:val="666666"/>
        </w:rPr>
        <w:t>s afetados diretamente pelo problema que quero resolver?</w:t>
      </w:r>
    </w:p>
    <w:p w14:paraId="00000008" w14:textId="77777777" w:rsidR="003B1FD0" w:rsidRDefault="003B1FD0">
      <w:pPr>
        <w:ind w:left="720"/>
        <w:rPr>
          <w:color w:val="666666"/>
        </w:rPr>
      </w:pPr>
    </w:p>
    <w:p w14:paraId="00000009" w14:textId="77777777" w:rsidR="003B1FD0" w:rsidRDefault="005247B1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lastRenderedPageBreak/>
        <w:t>Quais são os grupos de pessoas afetados indiretamente pelo problema que quero resolver?</w:t>
      </w:r>
    </w:p>
    <w:p w14:paraId="0000000A" w14:textId="77777777" w:rsidR="003B1FD0" w:rsidRDefault="003B1FD0">
      <w:pPr>
        <w:ind w:left="720"/>
        <w:rPr>
          <w:color w:val="666666"/>
        </w:rPr>
      </w:pPr>
    </w:p>
    <w:p w14:paraId="0000000B" w14:textId="77777777" w:rsidR="003B1FD0" w:rsidRDefault="005247B1">
      <w:pPr>
        <w:numPr>
          <w:ilvl w:val="0"/>
          <w:numId w:val="2"/>
        </w:numPr>
        <w:rPr>
          <w:color w:val="666666"/>
        </w:rPr>
      </w:pPr>
      <w:r>
        <w:rPr>
          <w:color w:val="666666"/>
        </w:rPr>
        <w:t>Quem usaria minha solução, além desses grupos?</w:t>
      </w:r>
    </w:p>
    <w:p w14:paraId="0000000C" w14:textId="77777777" w:rsidR="003B1FD0" w:rsidRDefault="003B1FD0"/>
    <w:p w14:paraId="0000000D" w14:textId="77777777" w:rsidR="003B1FD0" w:rsidRDefault="003B1FD0"/>
    <w:p w14:paraId="0000000E" w14:textId="77777777" w:rsidR="003B1FD0" w:rsidRDefault="005247B1">
      <w:pPr>
        <w:pStyle w:val="Ttulo2"/>
      </w:pPr>
      <w:bookmarkStart w:id="3" w:name="_1eg0j75wuvi9" w:colFirst="0" w:colLast="0"/>
      <w:bookmarkEnd w:id="3"/>
      <w:r>
        <w:t>Solução</w:t>
      </w:r>
    </w:p>
    <w:p w14:paraId="0000000F" w14:textId="77777777" w:rsidR="003B1FD0" w:rsidRDefault="005247B1">
      <w:pPr>
        <w:rPr>
          <w:color w:val="666666"/>
        </w:rPr>
      </w:pPr>
      <w:r>
        <w:rPr>
          <w:color w:val="666666"/>
        </w:rPr>
        <w:t>Como posso ajudar a minimizar o problema observado?</w:t>
      </w:r>
    </w:p>
    <w:p w14:paraId="00000010" w14:textId="77777777" w:rsidR="003B1FD0" w:rsidRDefault="005247B1">
      <w:pPr>
        <w:pStyle w:val="Ttulo2"/>
      </w:pPr>
      <w:bookmarkStart w:id="4" w:name="_iitc5w3xm3zk" w:colFirst="0" w:colLast="0"/>
      <w:bookmarkEnd w:id="4"/>
      <w:r>
        <w:t>Inspirações</w:t>
      </w:r>
    </w:p>
    <w:p w14:paraId="00000011" w14:textId="77777777" w:rsidR="003B1FD0" w:rsidRDefault="005247B1">
      <w:pPr>
        <w:rPr>
          <w:color w:val="666666"/>
        </w:rPr>
      </w:pPr>
      <w:r>
        <w:rPr>
          <w:color w:val="666666"/>
        </w:rPr>
        <w:t>Quais artigos, reportagens, conteúdos, pessoas, plataforma e/ou ferramentas que me inspiraram a propor esta solução?</w:t>
      </w:r>
    </w:p>
    <w:p w14:paraId="00000012" w14:textId="77777777" w:rsidR="003B1FD0" w:rsidRDefault="005247B1">
      <w:pPr>
        <w:pStyle w:val="Ttulo2"/>
      </w:pPr>
      <w:bookmarkStart w:id="5" w:name="_qfbfeo18rsm" w:colFirst="0" w:colLast="0"/>
      <w:bookmarkEnd w:id="5"/>
      <w:r>
        <w:t>Limitações</w:t>
      </w:r>
    </w:p>
    <w:p w14:paraId="00000013" w14:textId="77777777" w:rsidR="003B1FD0" w:rsidRDefault="005247B1">
      <w:pPr>
        <w:rPr>
          <w:color w:val="666666"/>
        </w:rPr>
      </w:pPr>
      <w:r>
        <w:rPr>
          <w:color w:val="666666"/>
        </w:rPr>
        <w:t>Quais pontos me limitam no desenvolvimento do projeto?</w:t>
      </w:r>
    </w:p>
    <w:p w14:paraId="00000014" w14:textId="77777777" w:rsidR="003B1FD0" w:rsidRDefault="005247B1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Tempo?</w:t>
      </w:r>
    </w:p>
    <w:p w14:paraId="00000015" w14:textId="77777777" w:rsidR="003B1FD0" w:rsidRDefault="005247B1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Investimento?</w:t>
      </w:r>
    </w:p>
    <w:p w14:paraId="00000016" w14:textId="77777777" w:rsidR="003B1FD0" w:rsidRDefault="005247B1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Recurso?</w:t>
      </w:r>
    </w:p>
    <w:p w14:paraId="00000017" w14:textId="77777777" w:rsidR="003B1FD0" w:rsidRDefault="005247B1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Conhecimento?</w:t>
      </w:r>
    </w:p>
    <w:p w14:paraId="00000018" w14:textId="77777777" w:rsidR="003B1FD0" w:rsidRDefault="005247B1">
      <w:pPr>
        <w:numPr>
          <w:ilvl w:val="0"/>
          <w:numId w:val="3"/>
        </w:numPr>
        <w:rPr>
          <w:color w:val="666666"/>
        </w:rPr>
      </w:pPr>
      <w:r>
        <w:rPr>
          <w:color w:val="666666"/>
        </w:rPr>
        <w:t>…</w:t>
      </w:r>
    </w:p>
    <w:p w14:paraId="00000019" w14:textId="77777777" w:rsidR="003B1FD0" w:rsidRDefault="005247B1">
      <w:pPr>
        <w:pStyle w:val="Ttulo2"/>
      </w:pPr>
      <w:bookmarkStart w:id="6" w:name="_ikmqkdsa8ykm" w:colFirst="0" w:colLast="0"/>
      <w:bookmarkEnd w:id="6"/>
      <w:r>
        <w:t>Pesquisa de Cam</w:t>
      </w:r>
      <w:r>
        <w:t>po</w:t>
      </w:r>
    </w:p>
    <w:p w14:paraId="0000001A" w14:textId="77777777" w:rsidR="003B1FD0" w:rsidRDefault="005247B1">
      <w:pPr>
        <w:rPr>
          <w:color w:val="666666"/>
        </w:rPr>
      </w:pPr>
      <w:r>
        <w:rPr>
          <w:color w:val="666666"/>
        </w:rPr>
        <w:t>Para entender melhor quem é o nosso público-alvo e o nosso cliente em potencial é necessário realizar uma pesquisa de campo, com o intuito de atingir o máximo de pessoas neste primeiro momento. Desta forma, nas próximas pesquisas você saberá em quais gr</w:t>
      </w:r>
      <w:r>
        <w:rPr>
          <w:color w:val="666666"/>
        </w:rPr>
        <w:t>upos deverá focar para ter determinadas respostas.</w:t>
      </w:r>
    </w:p>
    <w:sectPr w:rsidR="003B1FD0">
      <w:pgSz w:w="11906" w:h="16838"/>
      <w:pgMar w:top="1303" w:right="1133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B32"/>
    <w:multiLevelType w:val="multilevel"/>
    <w:tmpl w:val="75F48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D7BBD"/>
    <w:multiLevelType w:val="multilevel"/>
    <w:tmpl w:val="9B569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D62BE6"/>
    <w:multiLevelType w:val="multilevel"/>
    <w:tmpl w:val="BFF0E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724032">
    <w:abstractNumId w:val="2"/>
  </w:num>
  <w:num w:numId="2" w16cid:durableId="497502913">
    <w:abstractNumId w:val="1"/>
  </w:num>
  <w:num w:numId="3" w16cid:durableId="159863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D0"/>
    <w:rsid w:val="000D264B"/>
    <w:rsid w:val="00123F32"/>
    <w:rsid w:val="003B1FD0"/>
    <w:rsid w:val="005247B1"/>
    <w:rsid w:val="00524C53"/>
    <w:rsid w:val="005261BA"/>
    <w:rsid w:val="005B5978"/>
    <w:rsid w:val="00D6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7628"/>
  <w15:docId w15:val="{9C9E493B-F92F-4F98-B793-668334AE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6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IEP</cp:lastModifiedBy>
  <cp:revision>2</cp:revision>
  <dcterms:created xsi:type="dcterms:W3CDTF">2022-04-16T12:42:00Z</dcterms:created>
  <dcterms:modified xsi:type="dcterms:W3CDTF">2022-04-16T14:47:00Z</dcterms:modified>
</cp:coreProperties>
</file>