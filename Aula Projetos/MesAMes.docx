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5243A" w:rsidRDefault="0048496E">
      <w:pPr>
        <w:pStyle w:val="Ttulo"/>
        <w:jc w:val="center"/>
      </w:pPr>
      <w:bookmarkStart w:id="0" w:name="_wi88hx7ivip0" w:colFirst="0" w:colLast="0"/>
      <w:bookmarkEnd w:id="0"/>
      <w:r>
        <w:t>Definição do Escopo do Projeto</w:t>
      </w:r>
    </w:p>
    <w:p w14:paraId="00000002" w14:textId="77777777" w:rsidR="00F5243A" w:rsidRDefault="00F5243A"/>
    <w:p w14:paraId="00000003" w14:textId="77777777" w:rsidR="00F5243A" w:rsidRDefault="0048496E">
      <w:pPr>
        <w:pStyle w:val="Ttulo2"/>
      </w:pPr>
      <w:bookmarkStart w:id="1" w:name="_63xqpio6uqkw" w:colFirst="0" w:colLast="0"/>
      <w:bookmarkEnd w:id="1"/>
      <w:r>
        <w:t>Problema</w:t>
      </w:r>
    </w:p>
    <w:p w14:paraId="00000004" w14:textId="77777777" w:rsidR="00F5243A" w:rsidRDefault="0048496E">
      <w:pPr>
        <w:rPr>
          <w:color w:val="666666"/>
        </w:rPr>
      </w:pPr>
      <w:r>
        <w:rPr>
          <w:color w:val="666666"/>
        </w:rPr>
        <w:t>Em qual problema eu vejo uma oportunidade de desenvolvimento?</w:t>
      </w:r>
    </w:p>
    <w:p w14:paraId="00000005" w14:textId="3FC846FC" w:rsidR="00F5243A" w:rsidRDefault="0048496E">
      <w:pPr>
        <w:numPr>
          <w:ilvl w:val="0"/>
          <w:numId w:val="1"/>
        </w:numPr>
        <w:rPr>
          <w:color w:val="666666"/>
        </w:rPr>
      </w:pPr>
      <w:r>
        <w:rPr>
          <w:color w:val="666666"/>
        </w:rPr>
        <w:t>Defina a área da sociedade em que pretende atuar, isto ajudará a definir seu problema alvo, como por exemplo: Saúde, Educação, Desigualdade, Acessibilidade, Meio Ambiente, Impacto social, tecnologia, Indústria,...</w:t>
      </w:r>
    </w:p>
    <w:p w14:paraId="015816DB" w14:textId="2B7172DA" w:rsidR="00135E09" w:rsidRDefault="00135E09" w:rsidP="00135E09">
      <w:pPr>
        <w:rPr>
          <w:color w:val="666666"/>
        </w:rPr>
      </w:pPr>
    </w:p>
    <w:p w14:paraId="3A4FDDE1" w14:textId="77777777" w:rsidR="00135E09" w:rsidRDefault="00135E09" w:rsidP="00135E09">
      <w:pPr>
        <w:rPr>
          <w:ins w:id="2" w:author="Anonymous" w:date="2022-04-16T13:49:00Z"/>
          <w:color w:val="666666"/>
        </w:rPr>
      </w:pPr>
    </w:p>
    <w:p w14:paraId="00000006" w14:textId="2453DA1E" w:rsidR="00F5243A" w:rsidRPr="00135E09" w:rsidRDefault="00135E09" w:rsidP="00135E09">
      <w:pPr>
        <w:rPr>
          <w:i/>
          <w:iCs/>
          <w:color w:val="365F91" w:themeColor="accent1" w:themeShade="BF"/>
        </w:rPr>
      </w:pPr>
      <w:r w:rsidRPr="00135E09">
        <w:rPr>
          <w:i/>
          <w:iCs/>
          <w:color w:val="365F91" w:themeColor="accent1" w:themeShade="BF"/>
        </w:rPr>
        <w:t>Este projeto tem como objetivo abranger todo o público que tenha interesse em saber a respeito de algum tema proposto mundialmente para cada mês do ano como a prevenção de doenças.</w:t>
      </w:r>
    </w:p>
    <w:p w14:paraId="160C54D2" w14:textId="77777777" w:rsidR="00135E09" w:rsidRPr="00135E09" w:rsidRDefault="00135E09" w:rsidP="00135E09">
      <w:pPr>
        <w:pStyle w:val="PargrafodaLista"/>
        <w:rPr>
          <w:i/>
          <w:iCs/>
          <w:color w:val="365F91" w:themeColor="accent1" w:themeShade="BF"/>
        </w:rPr>
      </w:pPr>
    </w:p>
    <w:p w14:paraId="6858B3BE" w14:textId="3FE38259" w:rsidR="008A7CD3" w:rsidRPr="00135E09" w:rsidRDefault="00DB4821" w:rsidP="00E35165">
      <w:pPr>
        <w:pStyle w:val="PargrafodaLista"/>
        <w:numPr>
          <w:ilvl w:val="0"/>
          <w:numId w:val="5"/>
        </w:numPr>
        <w:rPr>
          <w:i/>
          <w:iCs/>
          <w:color w:val="365F91" w:themeColor="accent1" w:themeShade="BF"/>
        </w:rPr>
      </w:pPr>
      <w:r w:rsidRPr="00135E09">
        <w:rPr>
          <w:i/>
          <w:iCs/>
          <w:color w:val="365F91" w:themeColor="accent1" w:themeShade="BF"/>
        </w:rPr>
        <w:t xml:space="preserve">Quando se fala em exame de próstata os homens já ficam receosos e a maioria acaba não se atentando para a importância do assunto. Consequentemente temos poucos meios de informação que realmente </w:t>
      </w:r>
      <w:r w:rsidR="00E35165" w:rsidRPr="00135E09">
        <w:rPr>
          <w:i/>
          <w:iCs/>
          <w:color w:val="365F91" w:themeColor="accent1" w:themeShade="BF"/>
        </w:rPr>
        <w:t>buscam quebrar este tabu descortinando tudo o que retrata este assunto, desde o concebimento do câncer até o seu tratamento e possível cura.</w:t>
      </w:r>
    </w:p>
    <w:p w14:paraId="67045D58" w14:textId="25C414B8" w:rsidR="00D43892" w:rsidRPr="00135E09" w:rsidRDefault="00D43892" w:rsidP="00E35165">
      <w:pPr>
        <w:pStyle w:val="PargrafodaLista"/>
        <w:numPr>
          <w:ilvl w:val="0"/>
          <w:numId w:val="5"/>
        </w:numPr>
        <w:rPr>
          <w:i/>
          <w:iCs/>
          <w:color w:val="365F91" w:themeColor="accent1" w:themeShade="BF"/>
        </w:rPr>
      </w:pPr>
      <w:r w:rsidRPr="00135E09">
        <w:rPr>
          <w:i/>
          <w:iCs/>
          <w:color w:val="365F91" w:themeColor="accent1" w:themeShade="BF"/>
        </w:rPr>
        <w:t>Hoje temos sites diversos que retratam em algum momento algum dos temas propostos</w:t>
      </w:r>
      <w:r w:rsidR="004A759F" w:rsidRPr="00135E09">
        <w:rPr>
          <w:i/>
          <w:iCs/>
          <w:color w:val="365F91" w:themeColor="accent1" w:themeShade="BF"/>
        </w:rPr>
        <w:t xml:space="preserve"> mundialmente em prol da prevenção ou combate de alguma doença, mas ainda não existe um site que retrate detalhadamente cada um destes temas e sequer oriente o usuário a quem recorrer.</w:t>
      </w:r>
    </w:p>
    <w:p w14:paraId="00000007" w14:textId="77777777" w:rsidR="00F5243A" w:rsidRDefault="0048496E">
      <w:pPr>
        <w:pStyle w:val="Ttulo2"/>
      </w:pPr>
      <w:bookmarkStart w:id="3" w:name="_g1pjf9t1rga6" w:colFirst="0" w:colLast="0"/>
      <w:bookmarkEnd w:id="3"/>
      <w:r>
        <w:t>P</w:t>
      </w:r>
      <w:r>
        <w:t>úblico-alvo</w:t>
      </w:r>
    </w:p>
    <w:p w14:paraId="00000008" w14:textId="12CF7C24" w:rsidR="00F5243A" w:rsidRDefault="0048496E">
      <w:pPr>
        <w:numPr>
          <w:ilvl w:val="0"/>
          <w:numId w:val="2"/>
        </w:numPr>
        <w:rPr>
          <w:color w:val="666666"/>
        </w:rPr>
      </w:pPr>
      <w:r>
        <w:rPr>
          <w:color w:val="666666"/>
        </w:rPr>
        <w:t>Quais são os grupos de pesso</w:t>
      </w:r>
      <w:r>
        <w:rPr>
          <w:color w:val="666666"/>
        </w:rPr>
        <w:t>as afetados diretamente pelo problema que quero resolver?</w:t>
      </w:r>
    </w:p>
    <w:p w14:paraId="3CDA3543" w14:textId="1A3A306C" w:rsidR="00135E09" w:rsidRDefault="00135E09" w:rsidP="00135E09">
      <w:pPr>
        <w:rPr>
          <w:color w:val="666666"/>
        </w:rPr>
      </w:pPr>
    </w:p>
    <w:p w14:paraId="456053FC" w14:textId="7081268C" w:rsidR="00135E09" w:rsidRDefault="004230B6" w:rsidP="004230B6">
      <w:pPr>
        <w:pStyle w:val="PargrafodaLista"/>
        <w:numPr>
          <w:ilvl w:val="0"/>
          <w:numId w:val="6"/>
        </w:numPr>
        <w:rPr>
          <w:i/>
          <w:iCs/>
          <w:color w:val="365F91" w:themeColor="accent1" w:themeShade="BF"/>
        </w:rPr>
      </w:pPr>
      <w:r w:rsidRPr="004230B6">
        <w:rPr>
          <w:i/>
          <w:iCs/>
          <w:color w:val="365F91" w:themeColor="accent1" w:themeShade="BF"/>
        </w:rPr>
        <w:t>Pessoas que já passaram ou passam por alguma doença dentre as quais são destacadas mundialmente em cada mês do ano.</w:t>
      </w:r>
    </w:p>
    <w:p w14:paraId="2E71EF45" w14:textId="60DDB7A9" w:rsidR="00063119" w:rsidRPr="004230B6" w:rsidRDefault="00063119" w:rsidP="004230B6">
      <w:pPr>
        <w:pStyle w:val="PargrafodaLista"/>
        <w:numPr>
          <w:ilvl w:val="0"/>
          <w:numId w:val="6"/>
        </w:numPr>
        <w:rPr>
          <w:i/>
          <w:iCs/>
          <w:color w:val="365F91" w:themeColor="accent1" w:themeShade="BF"/>
        </w:rPr>
      </w:pPr>
      <w:r>
        <w:rPr>
          <w:i/>
          <w:iCs/>
          <w:color w:val="365F91" w:themeColor="accent1" w:themeShade="BF"/>
        </w:rPr>
        <w:t xml:space="preserve">Empresas e ongs que tem o interesse unicamente </w:t>
      </w:r>
      <w:r w:rsidR="002D5CB8">
        <w:rPr>
          <w:i/>
          <w:iCs/>
          <w:color w:val="365F91" w:themeColor="accent1" w:themeShade="BF"/>
        </w:rPr>
        <w:t>em</w:t>
      </w:r>
      <w:r>
        <w:rPr>
          <w:i/>
          <w:iCs/>
          <w:color w:val="365F91" w:themeColor="accent1" w:themeShade="BF"/>
        </w:rPr>
        <w:t xml:space="preserve"> promover </w:t>
      </w:r>
      <w:r w:rsidR="002D5CB8">
        <w:rPr>
          <w:i/>
          <w:iCs/>
          <w:color w:val="365F91" w:themeColor="accent1" w:themeShade="BF"/>
        </w:rPr>
        <w:t>a prevenção e o combate destas doenças seja através de campanhas sociais, campanhas de vacinação, exames de prevenção</w:t>
      </w:r>
      <w:r w:rsidR="00337CB4">
        <w:rPr>
          <w:i/>
          <w:iCs/>
          <w:color w:val="365F91" w:themeColor="accent1" w:themeShade="BF"/>
        </w:rPr>
        <w:t>, etc.</w:t>
      </w:r>
    </w:p>
    <w:p w14:paraId="00000009" w14:textId="77777777" w:rsidR="00F5243A" w:rsidRDefault="00F5243A">
      <w:pPr>
        <w:ind w:left="720"/>
        <w:rPr>
          <w:color w:val="666666"/>
        </w:rPr>
      </w:pPr>
    </w:p>
    <w:p w14:paraId="0000000A" w14:textId="306EDFB5" w:rsidR="00F5243A" w:rsidRDefault="0048496E">
      <w:pPr>
        <w:numPr>
          <w:ilvl w:val="0"/>
          <w:numId w:val="2"/>
        </w:numPr>
        <w:rPr>
          <w:color w:val="666666"/>
        </w:rPr>
      </w:pPr>
      <w:r>
        <w:rPr>
          <w:color w:val="666666"/>
        </w:rPr>
        <w:t>Quais são os grupos de pessoas afetados indiretamente pelo problema que quero resolver?</w:t>
      </w:r>
    </w:p>
    <w:p w14:paraId="3B9A1748" w14:textId="77777777" w:rsidR="00CF593E" w:rsidRPr="00CF593E" w:rsidRDefault="00CF593E" w:rsidP="00CF593E">
      <w:pPr>
        <w:ind w:left="360"/>
        <w:rPr>
          <w:i/>
          <w:iCs/>
          <w:color w:val="365F91" w:themeColor="accent1" w:themeShade="BF"/>
        </w:rPr>
      </w:pPr>
    </w:p>
    <w:p w14:paraId="27A5E38B" w14:textId="6B3DC421" w:rsidR="00CF593E" w:rsidRDefault="00CF593E" w:rsidP="00CF593E">
      <w:pPr>
        <w:pStyle w:val="PargrafodaLista"/>
        <w:numPr>
          <w:ilvl w:val="0"/>
          <w:numId w:val="2"/>
        </w:numPr>
        <w:rPr>
          <w:i/>
          <w:iCs/>
          <w:color w:val="365F91" w:themeColor="accent1" w:themeShade="BF"/>
        </w:rPr>
      </w:pPr>
      <w:r>
        <w:rPr>
          <w:i/>
          <w:iCs/>
          <w:color w:val="365F91" w:themeColor="accent1" w:themeShade="BF"/>
        </w:rPr>
        <w:t>Pessoas que não passaram por nenhumas destas doenças, mas que tenham alguma propensão para adquirir alguma delas, ou ainda estejam em idade de adquiri-las como no caso do câncer de próstata por exemplo.</w:t>
      </w:r>
    </w:p>
    <w:p w14:paraId="0000000B" w14:textId="77777777" w:rsidR="00F5243A" w:rsidRPr="00CF593E" w:rsidRDefault="00F5243A" w:rsidP="00CF593E">
      <w:pPr>
        <w:rPr>
          <w:color w:val="666666"/>
          <w:u w:val="single"/>
        </w:rPr>
      </w:pPr>
    </w:p>
    <w:p w14:paraId="0000000C" w14:textId="3A09FB9F" w:rsidR="00F5243A" w:rsidRDefault="0048496E">
      <w:pPr>
        <w:numPr>
          <w:ilvl w:val="0"/>
          <w:numId w:val="2"/>
        </w:numPr>
        <w:rPr>
          <w:color w:val="666666"/>
        </w:rPr>
      </w:pPr>
      <w:r>
        <w:rPr>
          <w:color w:val="666666"/>
        </w:rPr>
        <w:t>Quem usaria minha solução, além desses grupos?</w:t>
      </w:r>
    </w:p>
    <w:p w14:paraId="1BB4AF5D" w14:textId="77777777" w:rsidR="00CF593E" w:rsidRDefault="00CF593E" w:rsidP="00CF593E">
      <w:pPr>
        <w:pStyle w:val="PargrafodaLista"/>
        <w:rPr>
          <w:color w:val="666666"/>
        </w:rPr>
      </w:pPr>
    </w:p>
    <w:p w14:paraId="7DB850EF" w14:textId="77777777" w:rsidR="00CF593E" w:rsidRPr="00337CB4" w:rsidRDefault="00CF593E" w:rsidP="00CF593E">
      <w:pPr>
        <w:pStyle w:val="PargrafodaLista"/>
        <w:numPr>
          <w:ilvl w:val="0"/>
          <w:numId w:val="6"/>
        </w:numPr>
        <w:rPr>
          <w:i/>
          <w:iCs/>
          <w:color w:val="365F91" w:themeColor="accent1" w:themeShade="BF"/>
        </w:rPr>
      </w:pPr>
      <w:r>
        <w:rPr>
          <w:i/>
          <w:iCs/>
          <w:color w:val="365F91" w:themeColor="accent1" w:themeShade="BF"/>
        </w:rPr>
        <w:t>Pessoas que não passaram por nenhuma destas doenças, mas que querem saber como prevenir delas.</w:t>
      </w:r>
    </w:p>
    <w:p w14:paraId="2C06CB5E" w14:textId="77777777" w:rsidR="00CF593E" w:rsidRDefault="00CF593E" w:rsidP="00CF593E">
      <w:pPr>
        <w:ind w:left="720"/>
        <w:rPr>
          <w:color w:val="666666"/>
        </w:rPr>
      </w:pPr>
    </w:p>
    <w:p w14:paraId="0000000D" w14:textId="77777777" w:rsidR="00F5243A" w:rsidRDefault="00F5243A"/>
    <w:p w14:paraId="0000000E" w14:textId="77777777" w:rsidR="00F5243A" w:rsidRDefault="00F5243A"/>
    <w:p w14:paraId="0000000F" w14:textId="77777777" w:rsidR="00F5243A" w:rsidRDefault="0048496E">
      <w:pPr>
        <w:pStyle w:val="Ttulo2"/>
      </w:pPr>
      <w:bookmarkStart w:id="4" w:name="_1eg0j75wuvi9" w:colFirst="0" w:colLast="0"/>
      <w:bookmarkEnd w:id="4"/>
      <w:r>
        <w:lastRenderedPageBreak/>
        <w:t>Solução</w:t>
      </w:r>
    </w:p>
    <w:p w14:paraId="00000010" w14:textId="414CD9C5" w:rsidR="00F5243A" w:rsidRDefault="0048496E">
      <w:pPr>
        <w:rPr>
          <w:color w:val="666666"/>
        </w:rPr>
      </w:pPr>
      <w:r>
        <w:rPr>
          <w:color w:val="666666"/>
        </w:rPr>
        <w:t>Como posso ajudar a minimizar o problema observado?</w:t>
      </w:r>
    </w:p>
    <w:p w14:paraId="3C4B414B" w14:textId="589A9993" w:rsidR="00C76B3D" w:rsidRDefault="00C76B3D" w:rsidP="00C76B3D">
      <w:pPr>
        <w:rPr>
          <w:i/>
          <w:iCs/>
          <w:color w:val="365F91" w:themeColor="accent1" w:themeShade="BF"/>
        </w:rPr>
      </w:pPr>
    </w:p>
    <w:p w14:paraId="3E026F59" w14:textId="7D503B92" w:rsidR="00C76B3D" w:rsidRPr="00C76B3D" w:rsidRDefault="00C76B3D" w:rsidP="00C76B3D">
      <w:pPr>
        <w:rPr>
          <w:i/>
          <w:iCs/>
          <w:color w:val="365F91" w:themeColor="accent1" w:themeShade="BF"/>
        </w:rPr>
      </w:pPr>
      <w:r>
        <w:rPr>
          <w:i/>
          <w:iCs/>
          <w:color w:val="365F91" w:themeColor="accent1" w:themeShade="BF"/>
        </w:rPr>
        <w:t>Este projeto visa melhorar a informação a respeito dos temas das “prevenções mensais de doenças”</w:t>
      </w:r>
      <w:r w:rsidR="00862A55">
        <w:rPr>
          <w:i/>
          <w:iCs/>
          <w:color w:val="365F91" w:themeColor="accent1" w:themeShade="BF"/>
        </w:rPr>
        <w:t xml:space="preserve"> </w:t>
      </w:r>
      <w:r w:rsidR="00310C7F">
        <w:rPr>
          <w:i/>
          <w:iCs/>
          <w:color w:val="365F91" w:themeColor="accent1" w:themeShade="BF"/>
        </w:rPr>
        <w:t xml:space="preserve">e viabilizar a promoção de campanhas pertinentes aos temas propostos pelo site, </w:t>
      </w:r>
      <w:r w:rsidR="00862A55">
        <w:rPr>
          <w:i/>
          <w:iCs/>
          <w:color w:val="365F91" w:themeColor="accent1" w:themeShade="BF"/>
        </w:rPr>
        <w:t>através de um site minimalista e de fácil acesso com recursos</w:t>
      </w:r>
      <w:r w:rsidR="00310C7F">
        <w:rPr>
          <w:i/>
          <w:iCs/>
          <w:color w:val="365F91" w:themeColor="accent1" w:themeShade="BF"/>
        </w:rPr>
        <w:t xml:space="preserve"> de acessibilidade.</w:t>
      </w:r>
    </w:p>
    <w:p w14:paraId="00000011" w14:textId="77777777" w:rsidR="00F5243A" w:rsidRDefault="0048496E">
      <w:pPr>
        <w:pStyle w:val="Ttulo2"/>
      </w:pPr>
      <w:bookmarkStart w:id="5" w:name="_iitc5w3xm3zk" w:colFirst="0" w:colLast="0"/>
      <w:bookmarkEnd w:id="5"/>
      <w:r>
        <w:t>I</w:t>
      </w:r>
      <w:r>
        <w:t>nspirações</w:t>
      </w:r>
    </w:p>
    <w:p w14:paraId="00000012" w14:textId="484AEA35" w:rsidR="00F5243A" w:rsidRDefault="0048496E">
      <w:pPr>
        <w:rPr>
          <w:color w:val="666666"/>
        </w:rPr>
      </w:pPr>
      <w:r>
        <w:rPr>
          <w:color w:val="666666"/>
        </w:rPr>
        <w:t>Quais artigos, reportagens, conteúdos, pessoas, plataforma e/ou ferramentas que me inspiraram a propor esta solução?</w:t>
      </w:r>
    </w:p>
    <w:p w14:paraId="7D07E07F" w14:textId="09A4BEB1" w:rsidR="0048496E" w:rsidRDefault="0048496E">
      <w:pPr>
        <w:rPr>
          <w:i/>
          <w:iCs/>
          <w:color w:val="365F91" w:themeColor="accent1" w:themeShade="BF"/>
        </w:rPr>
      </w:pPr>
      <w:hyperlink r:id="rId5" w:history="1">
        <w:r w:rsidRPr="0044724F">
          <w:rPr>
            <w:rStyle w:val="Hyperlink"/>
            <w:i/>
            <w:iCs/>
            <w:color w:val="0000BF" w:themeColor="hyperlink" w:themeShade="BF"/>
          </w:rPr>
          <w:t>https://www.conquistesuavida.com.br/noticia/as-cores-dos-meses-e-os-seus-significados-entenda-cada-campanha-voltada-a-saude_a7727/1</w:t>
        </w:r>
      </w:hyperlink>
    </w:p>
    <w:p w14:paraId="6937B5C0" w14:textId="422F18FD" w:rsidR="0048496E" w:rsidRDefault="0048496E">
      <w:pPr>
        <w:rPr>
          <w:i/>
          <w:iCs/>
          <w:color w:val="365F91" w:themeColor="accent1" w:themeShade="BF"/>
        </w:rPr>
      </w:pPr>
    </w:p>
    <w:p w14:paraId="23DE869E" w14:textId="31E061D0" w:rsidR="0048496E" w:rsidRDefault="0048496E">
      <w:pPr>
        <w:rPr>
          <w:i/>
          <w:iCs/>
          <w:color w:val="365F91" w:themeColor="accent1" w:themeShade="BF"/>
        </w:rPr>
      </w:pPr>
      <w:hyperlink r:id="rId6" w:history="1">
        <w:r w:rsidRPr="0044724F">
          <w:rPr>
            <w:rStyle w:val="Hyperlink"/>
            <w:i/>
            <w:iCs/>
            <w:color w:val="0000BF" w:themeColor="hyperlink" w:themeShade="BF"/>
          </w:rPr>
          <w:t>https://brasil.un.org/pt-br/sdgs</w:t>
        </w:r>
      </w:hyperlink>
    </w:p>
    <w:p w14:paraId="53A16B30" w14:textId="77777777" w:rsidR="0048496E" w:rsidRPr="0048496E" w:rsidRDefault="0048496E">
      <w:pPr>
        <w:rPr>
          <w:i/>
          <w:iCs/>
          <w:color w:val="365F91" w:themeColor="accent1" w:themeShade="BF"/>
        </w:rPr>
      </w:pPr>
    </w:p>
    <w:p w14:paraId="00000013" w14:textId="77777777" w:rsidR="00F5243A" w:rsidRDefault="0048496E">
      <w:pPr>
        <w:pStyle w:val="Ttulo2"/>
      </w:pPr>
      <w:bookmarkStart w:id="6" w:name="_qfbfeo18rsm" w:colFirst="0" w:colLast="0"/>
      <w:bookmarkEnd w:id="6"/>
      <w:r>
        <w:t>Limitações</w:t>
      </w:r>
    </w:p>
    <w:p w14:paraId="00000014" w14:textId="77777777" w:rsidR="00F5243A" w:rsidRDefault="0048496E">
      <w:pPr>
        <w:rPr>
          <w:color w:val="666666"/>
        </w:rPr>
      </w:pPr>
      <w:r>
        <w:rPr>
          <w:color w:val="666666"/>
        </w:rPr>
        <w:t>Quais pontos me limitam no desenvolvimento do projeto?</w:t>
      </w:r>
    </w:p>
    <w:p w14:paraId="00000015" w14:textId="77777777" w:rsidR="00F5243A" w:rsidRDefault="0048496E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Tempo?</w:t>
      </w:r>
    </w:p>
    <w:p w14:paraId="00000016" w14:textId="77777777" w:rsidR="00F5243A" w:rsidRDefault="0048496E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Investimento?</w:t>
      </w:r>
    </w:p>
    <w:p w14:paraId="00000017" w14:textId="77777777" w:rsidR="00F5243A" w:rsidRDefault="0048496E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Recurso?</w:t>
      </w:r>
    </w:p>
    <w:p w14:paraId="00000019" w14:textId="105E755A" w:rsidR="00F5243A" w:rsidRPr="0048496E" w:rsidRDefault="0048496E" w:rsidP="0048496E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Conhecimento?</w:t>
      </w:r>
    </w:p>
    <w:p w14:paraId="0000001A" w14:textId="77777777" w:rsidR="00F5243A" w:rsidRDefault="0048496E">
      <w:pPr>
        <w:pStyle w:val="Ttulo2"/>
      </w:pPr>
      <w:bookmarkStart w:id="7" w:name="_ikmqkdsa8ykm" w:colFirst="0" w:colLast="0"/>
      <w:bookmarkEnd w:id="7"/>
      <w:r>
        <w:t>Pesquisa de Ca</w:t>
      </w:r>
      <w:r>
        <w:t>mpo</w:t>
      </w:r>
    </w:p>
    <w:p w14:paraId="0000001B" w14:textId="77777777" w:rsidR="00F5243A" w:rsidRDefault="0048496E">
      <w:pPr>
        <w:rPr>
          <w:color w:val="666666"/>
        </w:rPr>
      </w:pPr>
      <w:r>
        <w:rPr>
          <w:color w:val="666666"/>
        </w:rPr>
        <w:t>Para entender melhor quem é o nosso público-alvo e o nosso cliente em potencial é necessário realizar uma pesquisa de campo, com o intuito de atingir o máximo de pessoas neste primeiro momento. Desta forma, nas próximas pesquisas você saberá em quais grupo</w:t>
      </w:r>
      <w:r>
        <w:rPr>
          <w:color w:val="666666"/>
        </w:rPr>
        <w:t>s deverá focar para ter determinadas respostas.</w:t>
      </w:r>
    </w:p>
    <w:sectPr w:rsidR="00F5243A">
      <w:pgSz w:w="11906" w:h="16838"/>
      <w:pgMar w:top="1303" w:right="1133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097B"/>
    <w:multiLevelType w:val="hybridMultilevel"/>
    <w:tmpl w:val="D0140D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16124F"/>
    <w:multiLevelType w:val="multilevel"/>
    <w:tmpl w:val="3ADA2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9767B3"/>
    <w:multiLevelType w:val="multilevel"/>
    <w:tmpl w:val="3064C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EB0A72"/>
    <w:multiLevelType w:val="hybridMultilevel"/>
    <w:tmpl w:val="D090D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B7CFD"/>
    <w:multiLevelType w:val="hybridMultilevel"/>
    <w:tmpl w:val="9A624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73500"/>
    <w:multiLevelType w:val="multilevel"/>
    <w:tmpl w:val="031E0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5659025">
    <w:abstractNumId w:val="2"/>
  </w:num>
  <w:num w:numId="2" w16cid:durableId="671378444">
    <w:abstractNumId w:val="5"/>
  </w:num>
  <w:num w:numId="3" w16cid:durableId="642855425">
    <w:abstractNumId w:val="1"/>
  </w:num>
  <w:num w:numId="4" w16cid:durableId="1773163049">
    <w:abstractNumId w:val="0"/>
  </w:num>
  <w:num w:numId="5" w16cid:durableId="987520057">
    <w:abstractNumId w:val="3"/>
  </w:num>
  <w:num w:numId="6" w16cid:durableId="1713339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43A"/>
    <w:rsid w:val="00063119"/>
    <w:rsid w:val="00135E09"/>
    <w:rsid w:val="002D5CB8"/>
    <w:rsid w:val="00310C7F"/>
    <w:rsid w:val="00337CB4"/>
    <w:rsid w:val="004230B6"/>
    <w:rsid w:val="0048496E"/>
    <w:rsid w:val="004A759F"/>
    <w:rsid w:val="00862A55"/>
    <w:rsid w:val="008A7CD3"/>
    <w:rsid w:val="00C76B3D"/>
    <w:rsid w:val="00CF593E"/>
    <w:rsid w:val="00D43892"/>
    <w:rsid w:val="00DB4821"/>
    <w:rsid w:val="00E35165"/>
    <w:rsid w:val="00F5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B3FA"/>
  <w15:docId w15:val="{A03F988D-DFBD-4E9A-93DB-0D03CBD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351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496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.un.org/pt-br/sdgs" TargetMode="External"/><Relationship Id="rId5" Type="http://schemas.openxmlformats.org/officeDocument/2006/relationships/hyperlink" Target="https://www.conquistesuavida.com.br/noticia/as-cores-dos-meses-e-os-seus-significados-entenda-cada-campanha-voltada-a-saude_a772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IEP</dc:creator>
  <cp:lastModifiedBy>Aluno IEP</cp:lastModifiedBy>
  <cp:revision>6</cp:revision>
  <dcterms:created xsi:type="dcterms:W3CDTF">2022-04-23T12:29:00Z</dcterms:created>
  <dcterms:modified xsi:type="dcterms:W3CDTF">2022-04-23T14:33:00Z</dcterms:modified>
</cp:coreProperties>
</file>